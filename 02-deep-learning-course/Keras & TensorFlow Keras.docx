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91" w:rsidRPr="00487F97" w:rsidRDefault="00487F97" w:rsidP="00487F97">
      <w:pPr>
        <w:jc w:val="center"/>
        <w:rPr>
          <w:rFonts w:ascii="Arial" w:hAnsi="Arial" w:cs="Arial"/>
          <w:b/>
          <w:sz w:val="36"/>
          <w:szCs w:val="36"/>
        </w:rPr>
      </w:pPr>
      <w:r w:rsidRPr="00487F97">
        <w:rPr>
          <w:rFonts w:ascii="Arial" w:hAnsi="Arial" w:cs="Arial"/>
          <w:b/>
          <w:sz w:val="36"/>
          <w:szCs w:val="36"/>
        </w:rPr>
        <w:t>Difference Between Keras and TensorFlow.Keras</w:t>
      </w:r>
      <w:r w:rsidR="00A90DC5">
        <w:rPr>
          <w:rFonts w:ascii="Arial" w:hAnsi="Arial" w:cs="Arial"/>
          <w:b/>
          <w:sz w:val="36"/>
          <w:szCs w:val="36"/>
        </w:rPr>
        <w:t xml:space="preserve"> – 2019-07</w:t>
      </w:r>
    </w:p>
    <w:p w:rsidR="00487F97" w:rsidRPr="00246A22" w:rsidRDefault="00420D7F" w:rsidP="00487F9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46A22">
        <w:rPr>
          <w:rFonts w:ascii="Arial" w:hAnsi="Arial" w:cs="Arial"/>
          <w:b/>
        </w:rPr>
        <w:t>TensorFlow.Keras</w:t>
      </w:r>
    </w:p>
    <w:p w:rsidR="00420D7F" w:rsidRDefault="00420D7F" w:rsidP="00420D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Version of Keras API implemented specifically for use with TensorFlow</w:t>
      </w:r>
    </w:p>
    <w:p w:rsidR="00420D7F" w:rsidRDefault="00420D7F" w:rsidP="00420D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Part of TensorFlow repo</w:t>
      </w:r>
      <w:r w:rsidR="00754CA6">
        <w:rPr>
          <w:rFonts w:ascii="Arial" w:hAnsi="Arial" w:cs="Arial"/>
        </w:rPr>
        <w:t xml:space="preserve"> currently on 1.14.0</w:t>
      </w:r>
    </w:p>
    <w:p w:rsidR="00EC3FED" w:rsidRDefault="00EC3FED" w:rsidP="00420D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Installation</w:t>
      </w:r>
    </w:p>
    <w:p w:rsidR="00EC3FED" w:rsidRDefault="00EC3FED" w:rsidP="00EC3FE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C3FED">
        <w:rPr>
          <w:rFonts w:ascii="Arial" w:hAnsi="Arial" w:cs="Arial"/>
        </w:rPr>
        <w:t>pip install tensorflow-gpu</w:t>
      </w:r>
    </w:p>
    <w:p w:rsidR="004D4321" w:rsidRDefault="004D4321" w:rsidP="004D4321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Latest Version – 1.10</w:t>
      </w:r>
      <w:r w:rsidR="00BB4FF0">
        <w:rPr>
          <w:rFonts w:ascii="Arial" w:hAnsi="Arial" w:cs="Arial"/>
        </w:rPr>
        <w:t>.0</w:t>
      </w:r>
    </w:p>
    <w:p w:rsidR="00EC3FED" w:rsidRDefault="00C9421C" w:rsidP="00EC3FE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pip install tensorflow</w:t>
      </w:r>
    </w:p>
    <w:p w:rsidR="000303D8" w:rsidRDefault="000303D8" w:rsidP="000303D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303D8">
        <w:rPr>
          <w:rFonts w:ascii="Arial" w:hAnsi="Arial" w:cs="Arial"/>
        </w:rPr>
        <w:t>Python 3.6 CPU-only</w:t>
      </w:r>
    </w:p>
    <w:p w:rsidR="000303D8" w:rsidRDefault="000303D8" w:rsidP="000303D8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hyperlink r:id="rId5" w:history="1">
        <w:r w:rsidRPr="00D464DE">
          <w:rPr>
            <w:rStyle w:val="Hyperlink"/>
            <w:rFonts w:ascii="Arial" w:hAnsi="Arial" w:cs="Arial"/>
          </w:rPr>
          <w:t>https://storage.googleapis.com/tensorflow/windows/cpu/tensorflow-1.14.0-cp36-cp36m-win_amd64.whl</w:t>
        </w:r>
      </w:hyperlink>
    </w:p>
    <w:p w:rsidR="003857FD" w:rsidRDefault="003857FD" w:rsidP="003857F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303D8">
        <w:rPr>
          <w:rFonts w:ascii="Arial" w:hAnsi="Arial" w:cs="Arial"/>
        </w:rPr>
        <w:t xml:space="preserve">Python 3.6 </w:t>
      </w:r>
      <w:r>
        <w:rPr>
          <w:rFonts w:ascii="Arial" w:hAnsi="Arial" w:cs="Arial"/>
        </w:rPr>
        <w:t>GPU</w:t>
      </w:r>
      <w:r w:rsidRPr="000303D8">
        <w:rPr>
          <w:rFonts w:ascii="Arial" w:hAnsi="Arial" w:cs="Arial"/>
        </w:rPr>
        <w:t>-only</w:t>
      </w:r>
    </w:p>
    <w:p w:rsidR="003857FD" w:rsidRPr="00BE22D8" w:rsidRDefault="003857FD" w:rsidP="003857FD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hyperlink r:id="rId6" w:history="1">
        <w:r w:rsidRPr="00D464DE">
          <w:rPr>
            <w:rStyle w:val="Hyperlink"/>
            <w:rFonts w:ascii="Arial" w:hAnsi="Arial" w:cs="Arial"/>
            <w:sz w:val="21"/>
            <w:szCs w:val="21"/>
          </w:rPr>
          <w:t>https://storage.googleapis.com/tensorflow/windows/gpu/tensorflow_gpu-1.14.0-cp36-cp36m-win_amd64.whl</w:t>
        </w:r>
      </w:hyperlink>
    </w:p>
    <w:p w:rsidR="00BE22D8" w:rsidRPr="00BE22D8" w:rsidRDefault="00BE22D8" w:rsidP="00BE22D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z w:val="21"/>
          <w:szCs w:val="21"/>
        </w:rPr>
        <w:t>Sample Code</w:t>
      </w:r>
    </w:p>
    <w:p w:rsidR="00BE22D8" w:rsidRPr="00BE22D8" w:rsidRDefault="00BE22D8" w:rsidP="00BE22D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E22D8">
        <w:rPr>
          <w:rFonts w:ascii="Arial" w:hAnsi="Arial" w:cs="Arial"/>
        </w:rPr>
        <w:t>import tensorflow as tf</w:t>
      </w:r>
    </w:p>
    <w:p w:rsidR="00BE22D8" w:rsidRDefault="00BE22D8" w:rsidP="00BE22D8">
      <w:pPr>
        <w:pStyle w:val="ListParagraph"/>
        <w:numPr>
          <w:ilvl w:val="2"/>
          <w:numId w:val="1"/>
        </w:numPr>
        <w:rPr>
          <w:ins w:id="0" w:author="David Ly" w:date="2019-07-12T13:36:00Z"/>
          <w:rFonts w:ascii="Arial" w:hAnsi="Arial" w:cs="Arial"/>
        </w:rPr>
      </w:pPr>
      <w:r w:rsidRPr="00BE22D8">
        <w:rPr>
          <w:rFonts w:ascii="Arial" w:hAnsi="Arial" w:cs="Arial"/>
        </w:rPr>
        <w:t>from tensorflow import keras</w:t>
      </w:r>
    </w:p>
    <w:p w:rsidR="00CD5EEF" w:rsidRDefault="00CD5EEF" w:rsidP="00CD5EEF">
      <w:pPr>
        <w:pStyle w:val="ListParagraph"/>
        <w:numPr>
          <w:ilvl w:val="1"/>
          <w:numId w:val="1"/>
        </w:numPr>
        <w:rPr>
          <w:ins w:id="1" w:author="David Ly" w:date="2019-07-12T13:36:00Z"/>
          <w:rFonts w:ascii="Arial" w:hAnsi="Arial" w:cs="Arial"/>
        </w:rPr>
        <w:pPrChange w:id="2" w:author="David Ly" w:date="2019-07-12T13:36:00Z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id="3" w:author="David Ly" w:date="2019-07-12T13:36:00Z">
        <w:r>
          <w:rPr>
            <w:rFonts w:ascii="Arial" w:hAnsi="Arial" w:cs="Arial"/>
          </w:rPr>
          <w:t>Sample Code 2</w:t>
        </w:r>
      </w:ins>
    </w:p>
    <w:p w:rsidR="00CD5EEF" w:rsidRDefault="00CD5EEF" w:rsidP="00CD5EE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ins w:id="4" w:author="David Ly" w:date="2019-07-12T13:36:00Z">
        <w:r w:rsidRPr="00CD5EEF">
          <w:rPr>
            <w:rFonts w:ascii="Arial" w:hAnsi="Arial" w:cs="Arial"/>
          </w:rPr>
          <w:t>tensorflow==1.4.0 "from tensorflow.python import keras"</w:t>
        </w:r>
      </w:ins>
    </w:p>
    <w:p w:rsidR="00420D7F" w:rsidRPr="00246A22" w:rsidRDefault="00420D7F" w:rsidP="00420D7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246A22">
        <w:rPr>
          <w:rFonts w:ascii="Arial" w:hAnsi="Arial" w:cs="Arial"/>
          <w:b/>
        </w:rPr>
        <w:t>Keras</w:t>
      </w:r>
    </w:p>
    <w:p w:rsidR="005779DE" w:rsidRDefault="005779DE" w:rsidP="005779D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779DE">
        <w:rPr>
          <w:rFonts w:ascii="Arial" w:hAnsi="Arial" w:cs="Arial"/>
        </w:rPr>
        <w:t>ne of the leading high-level neural networks APIs</w:t>
      </w:r>
    </w:p>
    <w:p w:rsidR="00A86629" w:rsidRDefault="00A86629" w:rsidP="005779D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friendly, modular, composable, easy to extend</w:t>
      </w:r>
    </w:p>
    <w:p w:rsidR="00CA7AA2" w:rsidRPr="009D6F76" w:rsidRDefault="00CA7AA2" w:rsidP="00420D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9D6F76">
        <w:rPr>
          <w:rFonts w:ascii="Arial" w:hAnsi="Arial" w:cs="Arial"/>
        </w:rPr>
        <w:t xml:space="preserve">Currently </w:t>
      </w:r>
      <w:r w:rsidR="00D25186" w:rsidRPr="009D6F76">
        <w:rPr>
          <w:rFonts w:ascii="Arial" w:hAnsi="Arial" w:cs="Arial"/>
        </w:rPr>
        <w:t>compatibility is</w:t>
      </w:r>
      <w:r w:rsidRPr="009D6F76">
        <w:rPr>
          <w:rFonts w:ascii="Arial" w:hAnsi="Arial" w:cs="Arial"/>
        </w:rPr>
        <w:t xml:space="preserve"> </w:t>
      </w:r>
      <w:r w:rsidR="00AC75D6" w:rsidRPr="009D6F76">
        <w:rPr>
          <w:rFonts w:ascii="Arial" w:hAnsi="Arial" w:cs="Arial"/>
        </w:rPr>
        <w:t>up to</w:t>
      </w:r>
      <w:r w:rsidRPr="009D6F76">
        <w:rPr>
          <w:rFonts w:ascii="Arial" w:hAnsi="Arial" w:cs="Arial"/>
        </w:rPr>
        <w:t xml:space="preserve"> Python 3.6</w:t>
      </w:r>
    </w:p>
    <w:p w:rsidR="00EB2AA9" w:rsidRDefault="00EB2AA9" w:rsidP="004154BF">
      <w:pPr>
        <w:pStyle w:val="ListParagraph"/>
        <w:numPr>
          <w:ilvl w:val="2"/>
          <w:numId w:val="1"/>
        </w:numPr>
        <w:rPr>
          <w:rFonts w:ascii="Arial" w:hAnsi="Arial" w:cs="Arial"/>
          <w:u w:val="single"/>
        </w:rPr>
      </w:pPr>
      <w:r w:rsidRPr="00742ECF">
        <w:rPr>
          <w:rFonts w:ascii="Arial" w:hAnsi="Arial" w:cs="Arial"/>
          <w:u w:val="single"/>
        </w:rPr>
        <w:t>Latest version with 3.6 is 2.2.4</w:t>
      </w:r>
    </w:p>
    <w:p w:rsidR="00845FC0" w:rsidRPr="00845FC0" w:rsidRDefault="00845FC0" w:rsidP="00845FC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845FC0">
        <w:rPr>
          <w:rFonts w:ascii="Arial" w:hAnsi="Arial" w:cs="Arial"/>
          <w:u w:val="single"/>
        </w:rPr>
        <w:t>tf</w:t>
      </w:r>
      <w:r w:rsidRPr="00845FC0">
        <w:rPr>
          <w:rFonts w:ascii="Arial" w:hAnsi="Arial" w:cs="Arial"/>
        </w:rPr>
        <w:t>.keras can run any Keras-compatible code, but keep in mind:</w:t>
      </w:r>
    </w:p>
    <w:p w:rsidR="00845FC0" w:rsidRPr="00845FC0" w:rsidRDefault="00845FC0" w:rsidP="00845FC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845FC0">
        <w:rPr>
          <w:rFonts w:ascii="Arial" w:hAnsi="Arial" w:cs="Arial"/>
        </w:rPr>
        <w:t>The tf.keras version in the latest TensorFlow release might not be the same as the latest keras version from PyPI. Check tf.keras.version.</w:t>
      </w:r>
    </w:p>
    <w:p w:rsidR="00845FC0" w:rsidRPr="00845FC0" w:rsidRDefault="00845FC0" w:rsidP="00845FC0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845FC0">
        <w:rPr>
          <w:rFonts w:ascii="Arial" w:hAnsi="Arial" w:cs="Arial"/>
        </w:rPr>
        <w:t>When saving a model's weights, tf.keras defaults to the checkpoint format. Pass save_format='h5' to use HDF5.</w:t>
      </w:r>
    </w:p>
    <w:p w:rsidR="00420D7F" w:rsidRDefault="00420D7F" w:rsidP="00420D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Standalone Keras is used to maintain framework-agnostic or use with another backend</w:t>
      </w:r>
    </w:p>
    <w:p w:rsidR="00993865" w:rsidRDefault="00993865" w:rsidP="00420D7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Installation</w:t>
      </w:r>
      <w:bookmarkStart w:id="5" w:name="_GoBack"/>
      <w:bookmarkEnd w:id="5"/>
    </w:p>
    <w:p w:rsidR="00993865" w:rsidRDefault="00EC3FED" w:rsidP="00993865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Before installing keras, install TensorFlow or Theano</w:t>
      </w:r>
    </w:p>
    <w:p w:rsidR="00EC3FED" w:rsidRDefault="00EC3FED" w:rsidP="00EC3FED">
      <w:pPr>
        <w:pStyle w:val="ListParagraph"/>
        <w:numPr>
          <w:ilvl w:val="3"/>
          <w:numId w:val="1"/>
        </w:numPr>
        <w:rPr>
          <w:rFonts w:ascii="Arial" w:hAnsi="Arial" w:cs="Arial"/>
        </w:rPr>
      </w:pPr>
    </w:p>
    <w:p w:rsidR="000B59CF" w:rsidRDefault="000B59CF" w:rsidP="000B59C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to find backend</w:t>
      </w:r>
    </w:p>
    <w:p w:rsidR="000B59CF" w:rsidRDefault="000B59CF" w:rsidP="000B59C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Keras will build a folder “.keras” where the keras.json file is located</w:t>
      </w:r>
    </w:p>
    <w:p w:rsidR="000B59CF" w:rsidRDefault="000B59CF" w:rsidP="000B59C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B59CF">
        <w:rPr>
          <w:rFonts w:ascii="Arial" w:hAnsi="Arial" w:cs="Arial"/>
        </w:rPr>
        <w:t>%USERPROFILE%/.keras/keras.json</w:t>
      </w:r>
    </w:p>
    <w:p w:rsidR="000B59CF" w:rsidRDefault="000B59CF" w:rsidP="000B59C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to change backend</w:t>
      </w:r>
    </w:p>
    <w:p w:rsidR="000B59CF" w:rsidRDefault="000B59CF" w:rsidP="000B59C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KERAS_BACKEND=tensorflow python –c</w:t>
      </w:r>
    </w:p>
    <w:p w:rsidR="00AF4019" w:rsidRDefault="00AF4019" w:rsidP="000B59C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</w:t>
      </w:r>
    </w:p>
    <w:p w:rsidR="00AF4019" w:rsidDel="002F3093" w:rsidRDefault="00EC3FED" w:rsidP="00AF4019">
      <w:pPr>
        <w:pStyle w:val="ListParagraph"/>
        <w:numPr>
          <w:ilvl w:val="3"/>
          <w:numId w:val="1"/>
        </w:numPr>
        <w:rPr>
          <w:del w:id="6" w:author="David Ly" w:date="2019-07-12T13:18:00Z"/>
          <w:rFonts w:ascii="Arial" w:hAnsi="Arial" w:cs="Arial"/>
        </w:rPr>
      </w:pPr>
      <w:r>
        <w:rPr>
          <w:rFonts w:ascii="Arial" w:hAnsi="Arial" w:cs="Arial"/>
        </w:rPr>
        <w:t>k</w:t>
      </w:r>
      <w:r w:rsidR="00AF4019">
        <w:rPr>
          <w:rFonts w:ascii="Arial" w:hAnsi="Arial" w:cs="Arial"/>
        </w:rPr>
        <w:t>eras.backend.backend()</w:t>
      </w:r>
    </w:p>
    <w:p w:rsidR="000B59CF" w:rsidRPr="002F3093" w:rsidRDefault="000B59CF" w:rsidP="00220B9C">
      <w:pPr>
        <w:pStyle w:val="ListParagraph"/>
        <w:numPr>
          <w:ilvl w:val="3"/>
          <w:numId w:val="1"/>
        </w:numPr>
        <w:rPr>
          <w:rFonts w:ascii="Arial" w:hAnsi="Arial" w:cs="Arial"/>
          <w:b/>
          <w:rPrChange w:id="7" w:author="David Ly" w:date="2019-07-12T13:18:00Z">
            <w:rPr/>
          </w:rPrChange>
        </w:rPr>
        <w:pPrChange w:id="8" w:author="David Ly" w:date="2019-07-12T13:18:00Z">
          <w:pPr/>
        </w:pPrChange>
      </w:pPr>
    </w:p>
    <w:p w:rsidR="005779DE" w:rsidRDefault="005779DE" w:rsidP="00220B9C">
      <w:pPr>
        <w:rPr>
          <w:rFonts w:ascii="Arial" w:hAnsi="Arial" w:cs="Arial"/>
          <w:b/>
        </w:rPr>
      </w:pPr>
    </w:p>
    <w:p w:rsidR="005779DE" w:rsidRDefault="005779DE" w:rsidP="00220B9C">
      <w:pPr>
        <w:rPr>
          <w:rFonts w:ascii="Arial" w:hAnsi="Arial" w:cs="Arial"/>
          <w:b/>
        </w:rPr>
      </w:pPr>
    </w:p>
    <w:p w:rsidR="005779DE" w:rsidRDefault="005779DE" w:rsidP="00220B9C">
      <w:pPr>
        <w:rPr>
          <w:rFonts w:ascii="Arial" w:hAnsi="Arial" w:cs="Arial"/>
          <w:b/>
        </w:rPr>
      </w:pPr>
    </w:p>
    <w:p w:rsidR="005779DE" w:rsidRDefault="005779DE" w:rsidP="00220B9C">
      <w:pPr>
        <w:rPr>
          <w:rFonts w:ascii="Arial" w:hAnsi="Arial" w:cs="Arial"/>
          <w:b/>
        </w:rPr>
      </w:pPr>
    </w:p>
    <w:p w:rsidR="005779DE" w:rsidRDefault="005779DE" w:rsidP="00220B9C">
      <w:pPr>
        <w:rPr>
          <w:rFonts w:ascii="Arial" w:hAnsi="Arial" w:cs="Arial"/>
          <w:b/>
        </w:rPr>
      </w:pPr>
    </w:p>
    <w:p w:rsidR="005779DE" w:rsidRDefault="005779DE" w:rsidP="00220B9C">
      <w:pPr>
        <w:rPr>
          <w:rFonts w:ascii="Arial" w:hAnsi="Arial" w:cs="Arial"/>
          <w:b/>
        </w:rPr>
      </w:pPr>
    </w:p>
    <w:p w:rsidR="005779DE" w:rsidRDefault="005779DE" w:rsidP="00220B9C">
      <w:pPr>
        <w:rPr>
          <w:rFonts w:ascii="Arial" w:hAnsi="Arial" w:cs="Arial"/>
          <w:b/>
        </w:rPr>
      </w:pPr>
    </w:p>
    <w:p w:rsidR="00220B9C" w:rsidRPr="00220B9C" w:rsidRDefault="00220B9C" w:rsidP="00220B9C">
      <w:pPr>
        <w:rPr>
          <w:rFonts w:ascii="Arial" w:hAnsi="Arial" w:cs="Arial"/>
          <w:b/>
        </w:rPr>
      </w:pPr>
      <w:r w:rsidRPr="00220B9C">
        <w:rPr>
          <w:rFonts w:ascii="Arial" w:hAnsi="Arial" w:cs="Arial"/>
          <w:b/>
        </w:rPr>
        <w:t>Which one should you use?</w:t>
      </w:r>
    </w:p>
    <w:p w:rsidR="00220B9C" w:rsidRPr="00220B9C" w:rsidRDefault="00220B9C" w:rsidP="00220B9C">
      <w:pPr>
        <w:rPr>
          <w:rFonts w:ascii="Arial" w:hAnsi="Arial" w:cs="Arial"/>
        </w:rPr>
      </w:pPr>
      <w:r w:rsidRPr="00220B9C">
        <w:rPr>
          <w:rFonts w:ascii="Arial" w:hAnsi="Arial" w:cs="Arial"/>
        </w:rPr>
        <w:t>Keras as a library will still operate independently and separately from TensorFlow so there is a possibility that the two will diverge in the future; however, given that Google officially supports both Keras and TensorFlow, that diver</w:t>
      </w:r>
      <w:r>
        <w:rPr>
          <w:rFonts w:ascii="Arial" w:hAnsi="Arial" w:cs="Arial"/>
        </w:rPr>
        <w:t>gence seems extremely unlikely.</w:t>
      </w:r>
    </w:p>
    <w:p w:rsidR="00220B9C" w:rsidRPr="00220B9C" w:rsidRDefault="00220B9C" w:rsidP="00220B9C">
      <w:pPr>
        <w:rPr>
          <w:rFonts w:ascii="Arial" w:hAnsi="Arial" w:cs="Arial"/>
        </w:rPr>
      </w:pPr>
      <w:r>
        <w:rPr>
          <w:rFonts w:ascii="Arial" w:hAnsi="Arial" w:cs="Arial"/>
        </w:rPr>
        <w:t>The point is this:</w:t>
      </w:r>
    </w:p>
    <w:p w:rsidR="00220B9C" w:rsidRPr="00220B9C" w:rsidRDefault="00220B9C" w:rsidP="00220B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0B9C">
        <w:rPr>
          <w:rFonts w:ascii="Arial" w:hAnsi="Arial" w:cs="Arial"/>
        </w:rPr>
        <w:t>If you’re comfortable writing code using pure Keras</w:t>
      </w:r>
      <w:r w:rsidRPr="00220B9C">
        <w:rPr>
          <w:rFonts w:ascii="Arial" w:hAnsi="Arial" w:cs="Arial"/>
        </w:rPr>
        <w:t>, go for it, and keep doing it.</w:t>
      </w:r>
    </w:p>
    <w:p w:rsidR="00220B9C" w:rsidRPr="00220B9C" w:rsidRDefault="00220B9C" w:rsidP="00220B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0B9C">
        <w:rPr>
          <w:rFonts w:ascii="Arial" w:hAnsi="Arial" w:cs="Arial"/>
        </w:rPr>
        <w:t xml:space="preserve">But if you find yourself working in TensorFlow, you should </w:t>
      </w:r>
      <w:r w:rsidRPr="00220B9C">
        <w:rPr>
          <w:rFonts w:ascii="Arial" w:hAnsi="Arial" w:cs="Arial"/>
        </w:rPr>
        <w:t>start leveraging the Keras API:</w:t>
      </w:r>
    </w:p>
    <w:p w:rsidR="00220B9C" w:rsidRPr="00220B9C" w:rsidRDefault="00220B9C" w:rsidP="00220B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0B9C">
        <w:rPr>
          <w:rFonts w:ascii="Arial" w:hAnsi="Arial" w:cs="Arial"/>
        </w:rPr>
        <w:t>It’s built right into TensorFlow</w:t>
      </w:r>
    </w:p>
    <w:p w:rsidR="00220B9C" w:rsidRPr="00220B9C" w:rsidRDefault="00220B9C" w:rsidP="00220B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0B9C">
        <w:rPr>
          <w:rFonts w:ascii="Arial" w:hAnsi="Arial" w:cs="Arial"/>
        </w:rPr>
        <w:t>It’s easier to use</w:t>
      </w:r>
    </w:p>
    <w:p w:rsidR="00220B9C" w:rsidRDefault="00220B9C" w:rsidP="00220B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20B9C">
        <w:rPr>
          <w:rFonts w:ascii="Arial" w:hAnsi="Arial" w:cs="Arial"/>
        </w:rPr>
        <w:t>And when you need pure TensorFlow to implement a specific feature or functionality, it can be dropped right into your Keras model.</w:t>
      </w:r>
    </w:p>
    <w:p w:rsidR="00F52CA0" w:rsidRDefault="00F52CA0" w:rsidP="00F52CA0">
      <w:pPr>
        <w:rPr>
          <w:rFonts w:ascii="Arial" w:hAnsi="Arial" w:cs="Arial"/>
        </w:rPr>
      </w:pPr>
      <w:r>
        <w:rPr>
          <w:rFonts w:ascii="Arial" w:hAnsi="Arial" w:cs="Arial"/>
        </w:rPr>
        <w:t>Example 1: Keras vs. TensorFlow</w:t>
      </w:r>
    </w:p>
    <w:p w:rsidR="00F52CA0" w:rsidRDefault="00F52CA0" w:rsidP="00F52CA0">
      <w:pPr>
        <w:rPr>
          <w:rFonts w:ascii="Arial" w:hAnsi="Arial" w:cs="Arial"/>
        </w:rPr>
      </w:pPr>
      <w:r>
        <w:rPr>
          <w:rFonts w:ascii="Arial" w:hAnsi="Arial" w:cs="Arial"/>
        </w:rPr>
        <w:t>Keras</w:t>
      </w:r>
    </w:p>
    <w:p w:rsidR="00F52CA0" w:rsidRPr="00F52CA0" w:rsidRDefault="00F52CA0" w:rsidP="00F52CA0">
      <w:pPr>
        <w:rPr>
          <w:rFonts w:ascii="Arial" w:hAnsi="Arial" w:cs="Arial"/>
        </w:rPr>
      </w:pPr>
      <w:r w:rsidRPr="00F52CA0">
        <w:rPr>
          <w:rFonts w:ascii="Arial" w:hAnsi="Arial" w:cs="Arial"/>
        </w:rPr>
        <w:t># import the necessary packages</w:t>
      </w:r>
    </w:p>
    <w:p w:rsidR="00F52CA0" w:rsidRPr="00F52CA0" w:rsidRDefault="00F52CA0" w:rsidP="00F52CA0">
      <w:pPr>
        <w:rPr>
          <w:rFonts w:ascii="Arial" w:hAnsi="Arial" w:cs="Arial"/>
        </w:rPr>
      </w:pPr>
      <w:r w:rsidRPr="00F52CA0">
        <w:rPr>
          <w:rFonts w:ascii="Arial" w:hAnsi="Arial" w:cs="Arial"/>
        </w:rPr>
        <w:lastRenderedPageBreak/>
        <w:t>from keras.models import Sequential</w:t>
      </w:r>
    </w:p>
    <w:p w:rsidR="00F52CA0" w:rsidRPr="00F52CA0" w:rsidRDefault="00F52CA0" w:rsidP="00F52CA0">
      <w:pPr>
        <w:rPr>
          <w:rFonts w:ascii="Arial" w:hAnsi="Arial" w:cs="Arial"/>
        </w:rPr>
      </w:pPr>
      <w:r w:rsidRPr="00F52CA0">
        <w:rPr>
          <w:rFonts w:ascii="Arial" w:hAnsi="Arial" w:cs="Arial"/>
        </w:rPr>
        <w:t>from</w:t>
      </w:r>
      <w:r w:rsidR="00CF458A">
        <w:rPr>
          <w:rFonts w:ascii="Arial" w:hAnsi="Arial" w:cs="Arial"/>
        </w:rPr>
        <w:t xml:space="preserve"> keras.layers.core import Dens</w:t>
      </w:r>
    </w:p>
    <w:p w:rsidR="00F52CA0" w:rsidRPr="00F52CA0" w:rsidRDefault="00F52CA0" w:rsidP="00F52CA0">
      <w:pPr>
        <w:rPr>
          <w:rFonts w:ascii="Arial" w:hAnsi="Arial" w:cs="Arial"/>
        </w:rPr>
      </w:pPr>
      <w:r w:rsidRPr="00F52CA0">
        <w:rPr>
          <w:rFonts w:ascii="Arial" w:hAnsi="Arial" w:cs="Arial"/>
        </w:rPr>
        <w:t># define the 3072-1024-512-3 architecture using Keras</w:t>
      </w:r>
    </w:p>
    <w:p w:rsidR="00F52CA0" w:rsidRPr="00F52CA0" w:rsidRDefault="00F52CA0" w:rsidP="00F52CA0">
      <w:pPr>
        <w:ind w:left="720"/>
        <w:rPr>
          <w:rFonts w:ascii="Arial" w:hAnsi="Arial" w:cs="Arial"/>
        </w:rPr>
        <w:pPrChange w:id="9" w:author="David Ly" w:date="2019-07-12T13:16:00Z">
          <w:pPr/>
        </w:pPrChange>
      </w:pPr>
      <w:r w:rsidRPr="00F52CA0">
        <w:rPr>
          <w:rFonts w:ascii="Arial" w:hAnsi="Arial" w:cs="Arial"/>
        </w:rPr>
        <w:t>model = Sequential()</w:t>
      </w:r>
    </w:p>
    <w:p w:rsidR="00F52CA0" w:rsidRPr="00F52CA0" w:rsidRDefault="00F52CA0" w:rsidP="00F52CA0">
      <w:pPr>
        <w:ind w:left="720"/>
        <w:rPr>
          <w:rFonts w:ascii="Arial" w:hAnsi="Arial" w:cs="Arial"/>
        </w:rPr>
        <w:pPrChange w:id="10" w:author="David Ly" w:date="2019-07-12T13:16:00Z">
          <w:pPr/>
        </w:pPrChange>
      </w:pPr>
      <w:r w:rsidRPr="00F52CA0">
        <w:rPr>
          <w:rFonts w:ascii="Arial" w:hAnsi="Arial" w:cs="Arial"/>
        </w:rPr>
        <w:t>model.add(Dense(1024, input_shape=(3072,), activation="sigmoid"))</w:t>
      </w:r>
    </w:p>
    <w:p w:rsidR="00F52CA0" w:rsidRPr="00F52CA0" w:rsidRDefault="00F52CA0" w:rsidP="00F52CA0">
      <w:pPr>
        <w:ind w:left="720"/>
        <w:rPr>
          <w:rFonts w:ascii="Arial" w:hAnsi="Arial" w:cs="Arial"/>
        </w:rPr>
        <w:pPrChange w:id="11" w:author="David Ly" w:date="2019-07-12T13:16:00Z">
          <w:pPr/>
        </w:pPrChange>
      </w:pPr>
      <w:r w:rsidRPr="00F52CA0">
        <w:rPr>
          <w:rFonts w:ascii="Arial" w:hAnsi="Arial" w:cs="Arial"/>
        </w:rPr>
        <w:t>model.add(Dense(512, activation="sigmoid"))</w:t>
      </w:r>
    </w:p>
    <w:p w:rsidR="00F52CA0" w:rsidRDefault="00F52CA0" w:rsidP="00F52CA0">
      <w:pPr>
        <w:ind w:left="720"/>
        <w:rPr>
          <w:rFonts w:ascii="Arial" w:hAnsi="Arial" w:cs="Arial"/>
        </w:rPr>
        <w:pPrChange w:id="12" w:author="David Ly" w:date="2019-07-12T13:16:00Z">
          <w:pPr/>
        </w:pPrChange>
      </w:pPr>
      <w:r w:rsidRPr="00F52CA0">
        <w:rPr>
          <w:rFonts w:ascii="Arial" w:hAnsi="Arial" w:cs="Arial"/>
        </w:rPr>
        <w:t>model.add(Dense(10, activation="softmax"))</w:t>
      </w:r>
    </w:p>
    <w:p w:rsidR="00F52CA0" w:rsidRDefault="00F52CA0" w:rsidP="00F52CA0">
      <w:pPr>
        <w:rPr>
          <w:rFonts w:ascii="Arial" w:hAnsi="Arial" w:cs="Arial"/>
        </w:rPr>
      </w:pPr>
      <w:r>
        <w:rPr>
          <w:rFonts w:ascii="Arial" w:hAnsi="Arial" w:cs="Arial"/>
        </w:rPr>
        <w:t>TensorFlow</w:t>
      </w:r>
    </w:p>
    <w:p w:rsidR="00CF458A" w:rsidRDefault="00CF458A" w:rsidP="00F52CA0">
      <w:pPr>
        <w:rPr>
          <w:rFonts w:ascii="Arial" w:hAnsi="Arial" w:cs="Arial"/>
        </w:rPr>
      </w:pPr>
      <w:proofErr w:type="gramStart"/>
      <w:r w:rsidRPr="00F52CA0">
        <w:rPr>
          <w:rFonts w:ascii="Arial" w:hAnsi="Arial" w:cs="Arial"/>
        </w:rPr>
        <w:t>import</w:t>
      </w:r>
      <w:proofErr w:type="gramEnd"/>
      <w:r w:rsidRPr="00F52CA0">
        <w:rPr>
          <w:rFonts w:ascii="Arial" w:hAnsi="Arial" w:cs="Arial"/>
        </w:rPr>
        <w:t xml:space="preserve"> tensorflow as tf</w:t>
      </w:r>
    </w:p>
    <w:p w:rsidR="00F52CA0" w:rsidRPr="00F52CA0" w:rsidRDefault="00F52CA0" w:rsidP="00F52CA0">
      <w:pPr>
        <w:ind w:left="720"/>
        <w:rPr>
          <w:rFonts w:ascii="Arial" w:hAnsi="Arial" w:cs="Arial"/>
        </w:rPr>
        <w:pPrChange w:id="13" w:author="David Ly" w:date="2019-07-12T13:16:00Z">
          <w:pPr/>
        </w:pPrChange>
      </w:pPr>
      <w:r w:rsidRPr="00F52CA0">
        <w:rPr>
          <w:rFonts w:ascii="Arial" w:hAnsi="Arial" w:cs="Arial"/>
        </w:rPr>
        <w:t># define the 3072-1024-512-3 architecture using tf.keras</w:t>
      </w:r>
    </w:p>
    <w:p w:rsidR="00F52CA0" w:rsidRPr="00F52CA0" w:rsidRDefault="00F52CA0" w:rsidP="00F52CA0">
      <w:pPr>
        <w:ind w:left="720"/>
        <w:rPr>
          <w:rFonts w:ascii="Arial" w:hAnsi="Arial" w:cs="Arial"/>
        </w:rPr>
        <w:pPrChange w:id="14" w:author="David Ly" w:date="2019-07-12T13:16:00Z">
          <w:pPr/>
        </w:pPrChange>
      </w:pPr>
      <w:r w:rsidRPr="00F52CA0">
        <w:rPr>
          <w:rFonts w:ascii="Arial" w:hAnsi="Arial" w:cs="Arial"/>
        </w:rPr>
        <w:t>model = tf.keras.models.Sequential()</w:t>
      </w:r>
    </w:p>
    <w:p w:rsidR="00F52CA0" w:rsidRPr="00F52CA0" w:rsidRDefault="00F52CA0" w:rsidP="00F52CA0">
      <w:pPr>
        <w:ind w:left="720"/>
        <w:rPr>
          <w:rFonts w:ascii="Arial" w:hAnsi="Arial" w:cs="Arial"/>
        </w:rPr>
        <w:pPrChange w:id="15" w:author="David Ly" w:date="2019-07-12T13:16:00Z">
          <w:pPr/>
        </w:pPrChange>
      </w:pPr>
      <w:r w:rsidRPr="00F52CA0">
        <w:rPr>
          <w:rFonts w:ascii="Arial" w:hAnsi="Arial" w:cs="Arial"/>
        </w:rPr>
        <w:t>model.add(tf.keras.layers.Dense(1024, input_shape=(3072,),</w:t>
      </w:r>
      <w:r w:rsidRPr="00F52CA0">
        <w:rPr>
          <w:rFonts w:ascii="Arial" w:hAnsi="Arial" w:cs="Arial"/>
        </w:rPr>
        <w:t xml:space="preserve"> </w:t>
      </w:r>
      <w:r w:rsidRPr="00F52CA0">
        <w:rPr>
          <w:rFonts w:ascii="Arial" w:hAnsi="Arial" w:cs="Arial"/>
        </w:rPr>
        <w:t>activation="sigmoid"))</w:t>
      </w:r>
    </w:p>
    <w:p w:rsidR="00F52CA0" w:rsidRPr="00F52CA0" w:rsidRDefault="00F52CA0" w:rsidP="00F52CA0">
      <w:pPr>
        <w:ind w:left="720"/>
        <w:rPr>
          <w:rFonts w:ascii="Arial" w:hAnsi="Arial" w:cs="Arial"/>
        </w:rPr>
        <w:pPrChange w:id="16" w:author="David Ly" w:date="2019-07-12T13:16:00Z">
          <w:pPr/>
        </w:pPrChange>
      </w:pPr>
      <w:r w:rsidRPr="00F52CA0">
        <w:rPr>
          <w:rFonts w:ascii="Arial" w:hAnsi="Arial" w:cs="Arial"/>
        </w:rPr>
        <w:t>model.add(tf.keras.layers.Dense(512, activation="sigmoid"))</w:t>
      </w:r>
    </w:p>
    <w:p w:rsidR="00F52CA0" w:rsidRPr="00F52CA0" w:rsidRDefault="00F52CA0" w:rsidP="00F52CA0">
      <w:pPr>
        <w:ind w:left="720"/>
        <w:rPr>
          <w:rFonts w:ascii="Arial" w:hAnsi="Arial" w:cs="Arial"/>
        </w:rPr>
        <w:pPrChange w:id="17" w:author="David Ly" w:date="2019-07-12T13:16:00Z">
          <w:pPr/>
        </w:pPrChange>
      </w:pPr>
      <w:r w:rsidRPr="00F52CA0">
        <w:rPr>
          <w:rFonts w:ascii="Arial" w:hAnsi="Arial" w:cs="Arial"/>
        </w:rPr>
        <w:t>model.add(tf.keras.layers.Dense(10, activation="softmax"))</w:t>
      </w:r>
    </w:p>
    <w:sectPr w:rsidR="00F52CA0" w:rsidRPr="00F52CA0" w:rsidSect="00487F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53C3F"/>
    <w:multiLevelType w:val="hybridMultilevel"/>
    <w:tmpl w:val="0E5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E63CB"/>
    <w:multiLevelType w:val="hybridMultilevel"/>
    <w:tmpl w:val="A986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Ly">
    <w15:presenceInfo w15:providerId="AD" w15:userId="S-1-5-21-824379879-4036620973-1086021485-629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97"/>
    <w:rsid w:val="000303D8"/>
    <w:rsid w:val="000B59CF"/>
    <w:rsid w:val="001A2163"/>
    <w:rsid w:val="001F51B5"/>
    <w:rsid w:val="00220B9C"/>
    <w:rsid w:val="00246A22"/>
    <w:rsid w:val="002B32F3"/>
    <w:rsid w:val="002F3093"/>
    <w:rsid w:val="003857FD"/>
    <w:rsid w:val="003A658F"/>
    <w:rsid w:val="003C5A99"/>
    <w:rsid w:val="004154BF"/>
    <w:rsid w:val="00420D7F"/>
    <w:rsid w:val="00487F97"/>
    <w:rsid w:val="004D4321"/>
    <w:rsid w:val="005779DE"/>
    <w:rsid w:val="00742ECF"/>
    <w:rsid w:val="00754CA6"/>
    <w:rsid w:val="00755713"/>
    <w:rsid w:val="007B5491"/>
    <w:rsid w:val="008160C3"/>
    <w:rsid w:val="00845FC0"/>
    <w:rsid w:val="008F6623"/>
    <w:rsid w:val="00986E29"/>
    <w:rsid w:val="00993865"/>
    <w:rsid w:val="009D6F76"/>
    <w:rsid w:val="00A86629"/>
    <w:rsid w:val="00A90DC5"/>
    <w:rsid w:val="00AC75D6"/>
    <w:rsid w:val="00AF4019"/>
    <w:rsid w:val="00BB4FF0"/>
    <w:rsid w:val="00BE22D8"/>
    <w:rsid w:val="00C9421C"/>
    <w:rsid w:val="00CA7AA2"/>
    <w:rsid w:val="00CD5EEF"/>
    <w:rsid w:val="00CF458A"/>
    <w:rsid w:val="00D25186"/>
    <w:rsid w:val="00DF034F"/>
    <w:rsid w:val="00EB2AA9"/>
    <w:rsid w:val="00EC3FED"/>
    <w:rsid w:val="00F52CA0"/>
    <w:rsid w:val="00F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3FD0"/>
  <w15:chartTrackingRefBased/>
  <w15:docId w15:val="{BFCD3D1B-520C-4AB4-BE21-4B5B8079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3D8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D6F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age.googleapis.com/tensorflow/windows/gpu/tensorflow_gpu-1.14.0-cp36-cp36m-win_amd64.whl" TargetMode="External"/><Relationship Id="rId5" Type="http://schemas.openxmlformats.org/officeDocument/2006/relationships/hyperlink" Target="https://storage.googleapis.com/tensorflow/windows/cpu/tensorflow-1.14.0-cp36-cp36m-win_amd64.wh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loanDepot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</dc:creator>
  <cp:keywords/>
  <dc:description/>
  <cp:lastModifiedBy>David Ly</cp:lastModifiedBy>
  <cp:revision>2</cp:revision>
  <dcterms:created xsi:type="dcterms:W3CDTF">2019-07-12T22:21:00Z</dcterms:created>
  <dcterms:modified xsi:type="dcterms:W3CDTF">2019-07-12T22:21:00Z</dcterms:modified>
</cp:coreProperties>
</file>